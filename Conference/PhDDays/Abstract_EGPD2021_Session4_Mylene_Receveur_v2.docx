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079F4" w14:textId="0793E555" w:rsidR="003E5F49" w:rsidRPr="00107FA0" w:rsidRDefault="00DD5DA1" w:rsidP="00DD5DA1">
      <w:pPr>
        <w:pStyle w:val="AbstractTitle"/>
        <w:rPr>
          <w:lang w:val="en-GB"/>
        </w:rPr>
      </w:pPr>
      <w:r>
        <w:rPr>
          <w:noProof/>
          <w:lang w:eastAsia="fr-CH"/>
        </w:rPr>
        <w:drawing>
          <wp:anchor distT="0" distB="0" distL="114300" distR="114300" simplePos="0" relativeHeight="251658240" behindDoc="0" locked="1" layoutInCell="1" allowOverlap="0" wp14:anchorId="0A0E15BA" wp14:editId="59642EA6">
            <wp:simplePos x="0" y="0"/>
            <wp:positionH relativeFrom="margin">
              <wp:align>right</wp:align>
            </wp:positionH>
            <wp:positionV relativeFrom="margin">
              <wp:posOffset>-446405</wp:posOffset>
            </wp:positionV>
            <wp:extent cx="1182370" cy="938530"/>
            <wp:effectExtent l="0" t="0" r="0" b="0"/>
            <wp:wrapThrough wrapText="bothSides">
              <wp:wrapPolygon edited="0">
                <wp:start x="1044" y="0"/>
                <wp:lineTo x="1044" y="877"/>
                <wp:lineTo x="2784" y="7015"/>
                <wp:lineTo x="696" y="11838"/>
                <wp:lineTo x="0" y="15345"/>
                <wp:lineTo x="0" y="19291"/>
                <wp:lineTo x="8352" y="21045"/>
                <wp:lineTo x="17749" y="21045"/>
                <wp:lineTo x="21229" y="18414"/>
                <wp:lineTo x="21229" y="15783"/>
                <wp:lineTo x="17401" y="14030"/>
                <wp:lineTo x="18445" y="12276"/>
                <wp:lineTo x="17053" y="9645"/>
                <wp:lineTo x="14269" y="7015"/>
                <wp:lineTo x="13224" y="0"/>
                <wp:lineTo x="1044" y="0"/>
              </wp:wrapPolygon>
            </wp:wrapThrough>
            <wp:docPr id="1" name="Image 1" descr="C:\Users\perrochetl\AppData\Local\Microsoft\Windows\INetCache\Content.Word\Logo EGPD 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rrochetl\AppData\Local\Microsoft\Windows\INetCache\Content.Word\Logo EGPD 20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2370" cy="93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FA0" w:rsidRPr="00107FA0">
        <w:rPr>
          <w:noProof/>
          <w:lang w:val="en-GB" w:eastAsia="fr-CH"/>
        </w:rPr>
        <w:t>Investigati</w:t>
      </w:r>
      <w:r w:rsidR="00107FA0">
        <w:rPr>
          <w:noProof/>
          <w:lang w:val="en-GB" w:eastAsia="fr-CH"/>
        </w:rPr>
        <w:t xml:space="preserve">ng the key controls on mine-water heat </w:t>
      </w:r>
      <w:r w:rsidR="00E7612E">
        <w:rPr>
          <w:noProof/>
          <w:lang w:val="en-GB" w:eastAsia="fr-CH"/>
        </w:rPr>
        <w:t xml:space="preserve">in abandonned flooded </w:t>
      </w:r>
      <w:r w:rsidR="00B030BF">
        <w:rPr>
          <w:noProof/>
          <w:lang w:val="en-GB" w:eastAsia="fr-CH"/>
        </w:rPr>
        <w:t xml:space="preserve">coal </w:t>
      </w:r>
      <w:r w:rsidR="00E7612E">
        <w:rPr>
          <w:noProof/>
          <w:lang w:val="en-GB" w:eastAsia="fr-CH"/>
        </w:rPr>
        <w:t>mine workings in the UK: what is the thermal footprint of past mining activities?</w:t>
      </w:r>
      <w:r w:rsidR="00107FA0">
        <w:rPr>
          <w:noProof/>
          <w:lang w:val="en-GB" w:eastAsia="fr-CH"/>
        </w:rPr>
        <w:t xml:space="preserve"> </w:t>
      </w:r>
    </w:p>
    <w:p w14:paraId="23537583" w14:textId="788A1D2D" w:rsidR="003E5F49" w:rsidRDefault="00107FA0" w:rsidP="003E5F49">
      <w:pPr>
        <w:pStyle w:val="Abstractauthors"/>
      </w:pPr>
      <w:r>
        <w:t>Mylene Receveur</w:t>
      </w:r>
      <w:r w:rsidR="003E5F49" w:rsidRPr="003E5F49">
        <w:t xml:space="preserve">*, </w:t>
      </w:r>
      <w:r>
        <w:t>Christopher McDermott*, Andrew Fraser-Harris*, Stuart Gilfillan*, Ian Watson**</w:t>
      </w:r>
      <w:r w:rsidR="00DD5DA1">
        <w:t xml:space="preserve"> </w:t>
      </w:r>
    </w:p>
    <w:p w14:paraId="75373F7B" w14:textId="373C3C56" w:rsidR="00107FA0" w:rsidRPr="00107FA0" w:rsidRDefault="003E5F49" w:rsidP="00107FA0">
      <w:pPr>
        <w:pStyle w:val="Abstractaddress"/>
        <w:rPr>
          <w:lang w:val="en-GB"/>
        </w:rPr>
      </w:pPr>
      <w:r w:rsidRPr="00107FA0">
        <w:rPr>
          <w:lang w:val="en-GB"/>
        </w:rPr>
        <w:t>*</w:t>
      </w:r>
      <w:r w:rsidR="00107FA0" w:rsidRPr="00107FA0">
        <w:rPr>
          <w:lang w:val="en-GB"/>
        </w:rPr>
        <w:t>Sc</w:t>
      </w:r>
      <w:r w:rsidR="00107FA0">
        <w:rPr>
          <w:lang w:val="en-GB"/>
        </w:rPr>
        <w:t xml:space="preserve">hool of Geosciences, University of Edinburgh, </w:t>
      </w:r>
      <w:r w:rsidR="00107FA0" w:rsidRPr="00107FA0">
        <w:rPr>
          <w:lang w:val="en-GB"/>
        </w:rPr>
        <w:t>Grant Institute, The King's Buildings, James Hutton Road, Edinburgh EH9 3FE</w:t>
      </w:r>
      <w:r w:rsidR="00107FA0">
        <w:rPr>
          <w:lang w:val="en-GB"/>
        </w:rPr>
        <w:t>, United King</w:t>
      </w:r>
      <w:r w:rsidR="00B030BF">
        <w:rPr>
          <w:lang w:val="en-GB"/>
        </w:rPr>
        <w:t>d</w:t>
      </w:r>
      <w:r w:rsidR="00107FA0">
        <w:rPr>
          <w:lang w:val="en-GB"/>
        </w:rPr>
        <w:t>om (M.Receveur@sms.ed.ac.uk)</w:t>
      </w:r>
    </w:p>
    <w:p w14:paraId="57B1B681" w14:textId="04323571" w:rsidR="00B9077B" w:rsidRPr="00107FA0" w:rsidRDefault="003E5F49" w:rsidP="00107FA0">
      <w:pPr>
        <w:pStyle w:val="Abstractaddress"/>
        <w:rPr>
          <w:lang w:val="en-GB"/>
        </w:rPr>
      </w:pPr>
      <w:r w:rsidRPr="00107FA0">
        <w:rPr>
          <w:lang w:val="en-GB"/>
        </w:rPr>
        <w:t>**</w:t>
      </w:r>
      <w:r w:rsidR="00107FA0" w:rsidRPr="00107FA0">
        <w:rPr>
          <w:lang w:val="en-GB"/>
        </w:rPr>
        <w:t>The Coal Authority, 200 Lichfield Lane, Mansfiel</w:t>
      </w:r>
      <w:r w:rsidR="00107FA0">
        <w:rPr>
          <w:lang w:val="en-GB"/>
        </w:rPr>
        <w:t>d</w:t>
      </w:r>
      <w:r w:rsidRPr="00107FA0">
        <w:rPr>
          <w:lang w:val="en-GB"/>
        </w:rPr>
        <w:t>,</w:t>
      </w:r>
      <w:r w:rsidR="00107FA0">
        <w:rPr>
          <w:lang w:val="en-GB"/>
        </w:rPr>
        <w:t xml:space="preserve"> United Kingdom</w:t>
      </w:r>
    </w:p>
    <w:p w14:paraId="57B365CD" w14:textId="77777777" w:rsidR="00B9077B" w:rsidRPr="00107FA0" w:rsidRDefault="00B9077B" w:rsidP="00B9077B">
      <w:pPr>
        <w:pStyle w:val="Blankline"/>
        <w:rPr>
          <w:lang w:val="en-GB"/>
        </w:rPr>
      </w:pPr>
    </w:p>
    <w:p w14:paraId="684A567E" w14:textId="5EE3C9C0" w:rsidR="009F39B2" w:rsidRPr="009F39B2" w:rsidRDefault="009F39B2" w:rsidP="009F39B2">
      <w:pPr>
        <w:pStyle w:val="Abstractbodytext"/>
        <w:rPr>
          <w:lang w:val="en-AU"/>
        </w:rPr>
      </w:pPr>
      <w:bookmarkStart w:id="0" w:name="_Hlk61853160"/>
      <w:r w:rsidRPr="009F39B2">
        <w:rPr>
          <w:lang w:val="en-AU"/>
        </w:rPr>
        <w:t>Heat demand for space heating represents ~1/3 of the energy consumption in the UK. In 2017, most of this energy is supplied by natural gas, contributing to 19% of the carbon footprint of the country. Among new</w:t>
      </w:r>
      <w:r w:rsidR="00B030BF">
        <w:rPr>
          <w:lang w:val="en-AU"/>
        </w:rPr>
        <w:t xml:space="preserve"> </w:t>
      </w:r>
      <w:r w:rsidRPr="009F39B2">
        <w:rPr>
          <w:lang w:val="en-AU"/>
        </w:rPr>
        <w:t xml:space="preserve">low-carbon heat sources required to decarbonize heating, mine-water heat recovery from </w:t>
      </w:r>
      <w:r w:rsidR="00FE1A8C" w:rsidRPr="009F39B2">
        <w:rPr>
          <w:lang w:val="en-AU"/>
        </w:rPr>
        <w:t>abandoned</w:t>
      </w:r>
      <w:r w:rsidRPr="009F39B2">
        <w:rPr>
          <w:lang w:val="en-AU"/>
        </w:rPr>
        <w:t xml:space="preserve"> collieries available across the UK has been of growing interest. </w:t>
      </w:r>
    </w:p>
    <w:p w14:paraId="06E5054E" w14:textId="77777777" w:rsidR="009F39B2" w:rsidRPr="009F39B2" w:rsidRDefault="009F39B2" w:rsidP="009F39B2">
      <w:pPr>
        <w:pStyle w:val="Abstractbodytext"/>
        <w:rPr>
          <w:lang w:val="en-AU"/>
        </w:rPr>
      </w:pPr>
      <w:r w:rsidRPr="009F39B2">
        <w:rPr>
          <w:lang w:val="en-AU"/>
        </w:rPr>
        <w:t xml:space="preserve">Although the temperature of mine-water is expected follow the local geothermal gradient, recent studies revealed the lack of correlation between the temperature measured in mine shafts and the measurement depth. The aim of this study is to investigate the impact of past mining activities on the temperature distribution in coal mines after closure and flooding of the mine.  </w:t>
      </w:r>
    </w:p>
    <w:p w14:paraId="1B093989" w14:textId="3651D7BB" w:rsidR="009F39B2" w:rsidRPr="009F39B2" w:rsidRDefault="009F39B2" w:rsidP="009F39B2">
      <w:pPr>
        <w:pStyle w:val="Abstractbodytext"/>
        <w:rPr>
          <w:lang w:val="en-AU"/>
        </w:rPr>
      </w:pPr>
      <w:r w:rsidRPr="009F39B2">
        <w:rPr>
          <w:lang w:val="en-AU"/>
        </w:rPr>
        <w:t xml:space="preserve">We use the finite-element modelling software </w:t>
      </w:r>
      <w:proofErr w:type="spellStart"/>
      <w:r w:rsidRPr="009F39B2">
        <w:rPr>
          <w:lang w:val="en-AU"/>
        </w:rPr>
        <w:t>OpenGeoSys</w:t>
      </w:r>
      <w:proofErr w:type="spellEnd"/>
      <w:r w:rsidRPr="009F39B2">
        <w:rPr>
          <w:lang w:val="en-AU"/>
        </w:rPr>
        <w:t xml:space="preserve"> to simulate groundwater flow and heat transfers in 2D porous media representing mines of simple geometry. Based on the geology of the Coal Measures in UK Coalfields, we examine the perturbations of the geothermal gradient induced by long-term pumping through highly permeable layers and</w:t>
      </w:r>
      <w:r w:rsidR="00FE1A8C">
        <w:rPr>
          <w:lang w:val="en-AU"/>
        </w:rPr>
        <w:t xml:space="preserve"> the</w:t>
      </w:r>
      <w:r w:rsidRPr="009F39B2">
        <w:rPr>
          <w:lang w:val="en-AU"/>
        </w:rPr>
        <w:t xml:space="preserve"> time to return to equilibrium. A thorough analysis is made on the impact of the mine geometry, rock properties, production period and hydraulic boundary conditions on the extent of </w:t>
      </w:r>
      <w:r w:rsidR="00FE1A8C">
        <w:rPr>
          <w:lang w:val="en-AU"/>
        </w:rPr>
        <w:t xml:space="preserve">the </w:t>
      </w:r>
      <w:r w:rsidRPr="009F39B2">
        <w:rPr>
          <w:lang w:val="en-AU"/>
        </w:rPr>
        <w:t>perturbations.</w:t>
      </w:r>
    </w:p>
    <w:p w14:paraId="182B8288" w14:textId="73813507" w:rsidR="00E7612E" w:rsidRDefault="009F39B2" w:rsidP="009F39B2">
      <w:pPr>
        <w:pStyle w:val="Abstractbodytext"/>
        <w:rPr>
          <w:lang w:val="en-AU"/>
        </w:rPr>
      </w:pPr>
      <w:r w:rsidRPr="009F39B2">
        <w:rPr>
          <w:lang w:val="en-AU"/>
        </w:rPr>
        <w:t>Using temperature time-series</w:t>
      </w:r>
      <w:del w:id="1" w:author="Mylène RECEVEUR" w:date="2021-01-17T15:14:00Z">
        <w:r w:rsidRPr="009F39B2" w:rsidDel="006D3041">
          <w:rPr>
            <w:lang w:val="en-AU"/>
          </w:rPr>
          <w:delText xml:space="preserve">, </w:delText>
        </w:r>
      </w:del>
      <w:ins w:id="2" w:author="Mylène RECEVEUR" w:date="2021-01-17T15:14:00Z">
        <w:r w:rsidR="006D3041">
          <w:rPr>
            <w:lang w:val="en-AU"/>
          </w:rPr>
          <w:t xml:space="preserve"> and</w:t>
        </w:r>
        <w:r w:rsidR="006D3041" w:rsidRPr="009F39B2">
          <w:rPr>
            <w:lang w:val="en-AU"/>
          </w:rPr>
          <w:t xml:space="preserve"> </w:t>
        </w:r>
      </w:ins>
      <w:r w:rsidRPr="009F39B2">
        <w:rPr>
          <w:lang w:val="en-AU"/>
        </w:rPr>
        <w:t>temperature profiles in shafts</w:t>
      </w:r>
      <w:del w:id="3" w:author="Mylène RECEVEUR" w:date="2021-01-17T15:14:00Z">
        <w:r w:rsidRPr="009F39B2" w:rsidDel="006D3041">
          <w:rPr>
            <w:lang w:val="en-AU"/>
          </w:rPr>
          <w:delText xml:space="preserve"> and energy calculations</w:delText>
        </w:r>
      </w:del>
      <w:r w:rsidRPr="009F39B2">
        <w:rPr>
          <w:lang w:val="en-AU"/>
        </w:rPr>
        <w:t xml:space="preserve">, we show the existence of permanent </w:t>
      </w:r>
      <w:r w:rsidR="007A019F">
        <w:rPr>
          <w:lang w:val="en-AU"/>
        </w:rPr>
        <w:t xml:space="preserve">temperature </w:t>
      </w:r>
      <w:r w:rsidRPr="009F39B2">
        <w:rPr>
          <w:lang w:val="en-AU"/>
        </w:rPr>
        <w:t xml:space="preserve">perturbations around the mined seams and shafts. Preliminary results suggest that the thermal footprint of mining is mainly controlled by the </w:t>
      </w:r>
      <w:del w:id="4" w:author="Mylène RECEVEUR" w:date="2021-01-14T12:49:00Z">
        <w:r w:rsidRPr="009F39B2" w:rsidDel="00226D11">
          <w:rPr>
            <w:lang w:val="en-AU"/>
          </w:rPr>
          <w:delText>distribution of the most productive</w:delText>
        </w:r>
      </w:del>
      <w:ins w:id="5" w:author="Mylène RECEVEUR" w:date="2021-01-14T12:49:00Z">
        <w:r w:rsidR="00226D11">
          <w:rPr>
            <w:lang w:val="en-AU"/>
          </w:rPr>
          <w:t>hydraulic conductivity of the</w:t>
        </w:r>
      </w:ins>
      <w:r w:rsidRPr="009F39B2">
        <w:rPr>
          <w:lang w:val="en-AU"/>
        </w:rPr>
        <w:t xml:space="preserve"> seams</w:t>
      </w:r>
      <w:ins w:id="6" w:author="Mylène RECEVEUR" w:date="2021-01-14T12:50:00Z">
        <w:r w:rsidR="00226D11">
          <w:rPr>
            <w:lang w:val="en-AU"/>
          </w:rPr>
          <w:t xml:space="preserve">, </w:t>
        </w:r>
      </w:ins>
      <w:ins w:id="7" w:author="Mylène RECEVEUR" w:date="2021-01-14T15:39:00Z">
        <w:r w:rsidR="001944EE">
          <w:rPr>
            <w:lang w:val="en-AU"/>
          </w:rPr>
          <w:t xml:space="preserve">their </w:t>
        </w:r>
      </w:ins>
      <w:ins w:id="8" w:author="Mylène RECEVEUR" w:date="2021-01-14T12:50:00Z">
        <w:r w:rsidR="00226D11">
          <w:rPr>
            <w:lang w:val="en-AU"/>
          </w:rPr>
          <w:t>interconnectivity</w:t>
        </w:r>
      </w:ins>
      <w:r w:rsidRPr="009F39B2">
        <w:rPr>
          <w:lang w:val="en-AU"/>
        </w:rPr>
        <w:t xml:space="preserve"> and the hydraulic recharge to the mine. </w:t>
      </w:r>
      <w:ins w:id="9" w:author="Mylène RECEVEUR" w:date="2021-01-14T12:51:00Z">
        <w:r w:rsidR="00226D11">
          <w:rPr>
            <w:lang w:val="en-AU"/>
          </w:rPr>
          <w:t>For scenario with constant head boundaries</w:t>
        </w:r>
      </w:ins>
      <w:del w:id="10" w:author="Mylène RECEVEUR" w:date="2021-01-14T12:51:00Z">
        <w:r w:rsidRPr="009F39B2" w:rsidDel="00226D11">
          <w:rPr>
            <w:lang w:val="en-AU"/>
          </w:rPr>
          <w:delText>After flooding</w:delText>
        </w:r>
      </w:del>
      <w:r w:rsidRPr="009F39B2">
        <w:rPr>
          <w:lang w:val="en-AU"/>
        </w:rPr>
        <w:t xml:space="preserve">, </w:t>
      </w:r>
      <w:r w:rsidR="00FE1A8C">
        <w:rPr>
          <w:lang w:val="en-AU"/>
        </w:rPr>
        <w:t xml:space="preserve">temperature </w:t>
      </w:r>
      <w:r w:rsidRPr="009F39B2">
        <w:rPr>
          <w:lang w:val="en-AU"/>
        </w:rPr>
        <w:t xml:space="preserve">profiles </w:t>
      </w:r>
      <w:ins w:id="11" w:author="Mylène RECEVEUR" w:date="2021-01-14T12:51:00Z">
        <w:r w:rsidR="00226D11">
          <w:rPr>
            <w:lang w:val="en-AU"/>
          </w:rPr>
          <w:t>around</w:t>
        </w:r>
      </w:ins>
      <w:del w:id="12" w:author="Mylène RECEVEUR" w:date="2021-01-14T12:51:00Z">
        <w:r w:rsidRPr="009F39B2" w:rsidDel="00226D11">
          <w:rPr>
            <w:lang w:val="en-AU"/>
          </w:rPr>
          <w:delText>in</w:delText>
        </w:r>
      </w:del>
      <w:r w:rsidRPr="009F39B2">
        <w:rPr>
          <w:lang w:val="en-AU"/>
        </w:rPr>
        <w:t xml:space="preserve"> the pumping shaft display higher and lower temperatures above and below the mined seams</w:t>
      </w:r>
      <w:ins w:id="13" w:author="Mylène RECEVEUR" w:date="2021-01-14T12:51:00Z">
        <w:r w:rsidR="00226D11">
          <w:rPr>
            <w:lang w:val="en-AU"/>
          </w:rPr>
          <w:t xml:space="preserve"> a</w:t>
        </w:r>
        <w:r w:rsidR="00226D11" w:rsidRPr="009F39B2">
          <w:rPr>
            <w:lang w:val="en-AU"/>
          </w:rPr>
          <w:t>fter flooding</w:t>
        </w:r>
      </w:ins>
      <w:r w:rsidRPr="009F39B2">
        <w:rPr>
          <w:lang w:val="en-AU"/>
        </w:rPr>
        <w:t xml:space="preserve">, respectively, in accordance with the observations made in UK mine shafts. This </w:t>
      </w:r>
      <w:r w:rsidR="00FE1A8C">
        <w:rPr>
          <w:lang w:val="en-AU"/>
        </w:rPr>
        <w:t xml:space="preserve">suggests </w:t>
      </w:r>
      <w:r w:rsidRPr="009F39B2">
        <w:rPr>
          <w:lang w:val="en-AU"/>
        </w:rPr>
        <w:t>the importance of considering the mining history when evaluating the initial heat potential of flooded mines.</w:t>
      </w:r>
    </w:p>
    <w:bookmarkEnd w:id="0"/>
    <w:p w14:paraId="49F9AC8F" w14:textId="77777777" w:rsidR="00AC43CE" w:rsidRDefault="00AC43CE" w:rsidP="00AC43CE">
      <w:pPr>
        <w:pStyle w:val="Abstractbodytext"/>
        <w:rPr>
          <w:lang w:val="en-AU"/>
        </w:rPr>
      </w:pPr>
    </w:p>
    <w:p w14:paraId="5A8C2E43" w14:textId="71AA66BB" w:rsidR="003C5B3C" w:rsidRDefault="000D73F1" w:rsidP="00F611CB">
      <w:pPr>
        <w:pStyle w:val="Abstractkeywords"/>
        <w:rPr>
          <w:lang w:val="en-AU"/>
        </w:rPr>
      </w:pPr>
      <w:r w:rsidRPr="00F468ED">
        <w:rPr>
          <w:lang w:val="en-AU"/>
        </w:rPr>
        <w:t>Keywords</w:t>
      </w:r>
      <w:r w:rsidR="00E7612E">
        <w:rPr>
          <w:lang w:val="en-AU"/>
        </w:rPr>
        <w:t xml:space="preserve">: Mine-Water Heat, Numerical </w:t>
      </w:r>
      <w:r w:rsidR="00FE1A8C">
        <w:rPr>
          <w:lang w:val="en-AU"/>
        </w:rPr>
        <w:t>Modelling</w:t>
      </w:r>
      <w:r w:rsidR="00E7612E">
        <w:rPr>
          <w:lang w:val="en-AU"/>
        </w:rPr>
        <w:t xml:space="preserve">, </w:t>
      </w:r>
      <w:proofErr w:type="spellStart"/>
      <w:r w:rsidR="00CD0BD3">
        <w:rPr>
          <w:lang w:val="en-AU"/>
        </w:rPr>
        <w:t>OpenGeoSys</w:t>
      </w:r>
      <w:proofErr w:type="spellEnd"/>
      <w:r w:rsidR="00CD0BD3">
        <w:rPr>
          <w:lang w:val="en-AU"/>
        </w:rPr>
        <w:t xml:space="preserve">, </w:t>
      </w:r>
      <w:r w:rsidR="00FE1A8C">
        <w:rPr>
          <w:lang w:val="en-AU"/>
        </w:rPr>
        <w:t>Thermal footprint</w:t>
      </w:r>
    </w:p>
    <w:p w14:paraId="00EC5A28" w14:textId="1B3BE633" w:rsidR="003A74FE" w:rsidRDefault="00CC19EE" w:rsidP="00CC19EE">
      <w:pPr>
        <w:pStyle w:val="Abstractillustrationandtext"/>
        <w:jc w:val="center"/>
      </w:pPr>
      <w:r>
        <w:rPr>
          <w:noProof/>
        </w:rPr>
        <w:drawing>
          <wp:inline distT="0" distB="0" distL="0" distR="0" wp14:anchorId="63FAE9D3" wp14:editId="38C5F769">
            <wp:extent cx="4945380" cy="288036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4153"/>
                    <a:stretch/>
                  </pic:blipFill>
                  <pic:spPr bwMode="auto">
                    <a:xfrm>
                      <a:off x="0" y="0"/>
                      <a:ext cx="4945380" cy="2880360"/>
                    </a:xfrm>
                    <a:prstGeom prst="rect">
                      <a:avLst/>
                    </a:prstGeom>
                    <a:ln>
                      <a:noFill/>
                    </a:ln>
                    <a:extLst>
                      <a:ext uri="{53640926-AAD7-44D8-BBD7-CCE9431645EC}">
                        <a14:shadowObscured xmlns:a14="http://schemas.microsoft.com/office/drawing/2010/main"/>
                      </a:ext>
                    </a:extLst>
                  </pic:spPr>
                </pic:pic>
              </a:graphicData>
            </a:graphic>
          </wp:inline>
        </w:drawing>
      </w:r>
    </w:p>
    <w:p w14:paraId="4BBFCEC7" w14:textId="77777777" w:rsidR="00CC19EE" w:rsidRPr="00FA444E" w:rsidRDefault="00CC19EE" w:rsidP="00CC19EE">
      <w:pPr>
        <w:pStyle w:val="Abstractillustrationandtext"/>
        <w:jc w:val="center"/>
      </w:pPr>
    </w:p>
    <w:p w14:paraId="49923BD4" w14:textId="1DB228D0" w:rsidR="002E293C" w:rsidRPr="002E293C" w:rsidRDefault="003C5B3C" w:rsidP="00AE0F21">
      <w:pPr>
        <w:pStyle w:val="Abstractillustrationandtext"/>
      </w:pPr>
      <w:r>
        <w:t>Figure 1:</w:t>
      </w:r>
      <w:r w:rsidR="00FE1A8C">
        <w:t xml:space="preserve"> Example of</w:t>
      </w:r>
      <w:r>
        <w:t xml:space="preserve"> </w:t>
      </w:r>
      <w:r w:rsidR="00FE1A8C">
        <w:t>2D profile of temperature change in the model after a 10-year production period</w:t>
      </w:r>
      <w:r w:rsidR="007A019F">
        <w:t xml:space="preserve"> at a rate of 0.05 m3/s</w:t>
      </w:r>
      <w:r w:rsidR="00FE1A8C">
        <w:t xml:space="preserve"> and a subsequent 10-year recovery period</w:t>
      </w:r>
      <w:r w:rsidR="007A019F">
        <w:t xml:space="preserve"> with constant hydraulic head lateral boundaries.</w:t>
      </w:r>
      <w:r w:rsidR="002E293C" w:rsidRPr="002E293C">
        <w:t xml:space="preserve"> </w:t>
      </w:r>
    </w:p>
    <w:sectPr w:rsidR="002E293C" w:rsidRPr="002E293C">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D7C12" w14:textId="77777777" w:rsidR="00CD7A52" w:rsidRDefault="00CD7A52" w:rsidP="003E5F49">
      <w:pPr>
        <w:spacing w:after="0" w:line="240" w:lineRule="auto"/>
      </w:pPr>
      <w:r>
        <w:separator/>
      </w:r>
    </w:p>
  </w:endnote>
  <w:endnote w:type="continuationSeparator" w:id="0">
    <w:p w14:paraId="60A06A72" w14:textId="77777777" w:rsidR="00CD7A52" w:rsidRDefault="00CD7A52" w:rsidP="003E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B4328" w14:textId="77777777" w:rsidR="00CD7A52" w:rsidRDefault="00CD7A52" w:rsidP="003E5F49">
      <w:pPr>
        <w:spacing w:after="0" w:line="240" w:lineRule="auto"/>
      </w:pPr>
      <w:r>
        <w:separator/>
      </w:r>
    </w:p>
  </w:footnote>
  <w:footnote w:type="continuationSeparator" w:id="0">
    <w:p w14:paraId="58FF3B29" w14:textId="77777777" w:rsidR="00CD7A52" w:rsidRDefault="00CD7A52" w:rsidP="003E5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2AC3D" w14:textId="77777777" w:rsidR="00DD5DA1" w:rsidRPr="00DD5DA1" w:rsidRDefault="003E5F49" w:rsidP="003E5F49">
    <w:pPr>
      <w:pStyle w:val="En-tte"/>
      <w:rPr>
        <w:rFonts w:cstheme="minorHAnsi"/>
        <w:lang w:val="en-AU"/>
      </w:rPr>
    </w:pPr>
    <w:r w:rsidRPr="00DD5DA1">
      <w:rPr>
        <w:rFonts w:cstheme="minorHAnsi"/>
        <w:lang w:val="en-AU"/>
      </w:rPr>
      <w:t>12</w:t>
    </w:r>
    <w:r w:rsidRPr="00DD5DA1">
      <w:rPr>
        <w:rFonts w:cstheme="minorHAnsi"/>
        <w:vertAlign w:val="superscript"/>
        <w:lang w:val="en-AU"/>
      </w:rPr>
      <w:t>th</w:t>
    </w:r>
    <w:r w:rsidRPr="00DD5DA1">
      <w:rPr>
        <w:rFonts w:cstheme="minorHAnsi"/>
        <w:lang w:val="en-AU"/>
      </w:rPr>
      <w:t xml:space="preserve"> European Geothermal PhD Days – May 2021 – France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C11E3A"/>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ylène RECEVEUR">
    <w15:presenceInfo w15:providerId="Windows Live" w15:userId="fe745b9169b937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F49"/>
    <w:rsid w:val="000D73F1"/>
    <w:rsid w:val="00102E29"/>
    <w:rsid w:val="00107FA0"/>
    <w:rsid w:val="00137AF2"/>
    <w:rsid w:val="001944EE"/>
    <w:rsid w:val="00226D11"/>
    <w:rsid w:val="00230DA5"/>
    <w:rsid w:val="00261814"/>
    <w:rsid w:val="002E293C"/>
    <w:rsid w:val="00374D51"/>
    <w:rsid w:val="003A74FE"/>
    <w:rsid w:val="003C5B3C"/>
    <w:rsid w:val="003E5F49"/>
    <w:rsid w:val="0048017B"/>
    <w:rsid w:val="00536B6F"/>
    <w:rsid w:val="005812AE"/>
    <w:rsid w:val="006B1D74"/>
    <w:rsid w:val="006D3041"/>
    <w:rsid w:val="006F477D"/>
    <w:rsid w:val="0072469D"/>
    <w:rsid w:val="007A019F"/>
    <w:rsid w:val="008A11CA"/>
    <w:rsid w:val="0090150E"/>
    <w:rsid w:val="00933F28"/>
    <w:rsid w:val="009A5887"/>
    <w:rsid w:val="009F39B2"/>
    <w:rsid w:val="00AC43CE"/>
    <w:rsid w:val="00AE0F21"/>
    <w:rsid w:val="00B030BF"/>
    <w:rsid w:val="00B4745C"/>
    <w:rsid w:val="00B53D64"/>
    <w:rsid w:val="00B9077B"/>
    <w:rsid w:val="00C11ECB"/>
    <w:rsid w:val="00C8264E"/>
    <w:rsid w:val="00CC19EE"/>
    <w:rsid w:val="00CD0BD3"/>
    <w:rsid w:val="00CD7A52"/>
    <w:rsid w:val="00DD5DA1"/>
    <w:rsid w:val="00E7612E"/>
    <w:rsid w:val="00F13E62"/>
    <w:rsid w:val="00F3360A"/>
    <w:rsid w:val="00F468ED"/>
    <w:rsid w:val="00F611CB"/>
    <w:rsid w:val="00FA444E"/>
    <w:rsid w:val="00FD591E"/>
    <w:rsid w:val="00FE1A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98C5"/>
  <w15:chartTrackingRefBased/>
  <w15:docId w15:val="{E72A2935-BCB1-43FE-AAA3-C6C1E394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E5F49"/>
    <w:pPr>
      <w:tabs>
        <w:tab w:val="center" w:pos="4536"/>
        <w:tab w:val="right" w:pos="9072"/>
      </w:tabs>
      <w:spacing w:after="0" w:line="240" w:lineRule="auto"/>
    </w:pPr>
  </w:style>
  <w:style w:type="character" w:customStyle="1" w:styleId="En-tteCar">
    <w:name w:val="En-tête Car"/>
    <w:basedOn w:val="Policepardfaut"/>
    <w:link w:val="En-tte"/>
    <w:uiPriority w:val="99"/>
    <w:rsid w:val="003E5F49"/>
  </w:style>
  <w:style w:type="paragraph" w:styleId="Pieddepage">
    <w:name w:val="footer"/>
    <w:basedOn w:val="Normal"/>
    <w:link w:val="PieddepageCar"/>
    <w:uiPriority w:val="99"/>
    <w:unhideWhenUsed/>
    <w:rsid w:val="003E5F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5F49"/>
  </w:style>
  <w:style w:type="paragraph" w:customStyle="1" w:styleId="AbstractTitle">
    <w:name w:val="Abstract_Title"/>
    <w:basedOn w:val="Normal"/>
    <w:qFormat/>
    <w:rsid w:val="00DD5DA1"/>
    <w:pPr>
      <w:spacing w:before="120" w:after="120"/>
    </w:pPr>
    <w:rPr>
      <w:rFonts w:asciiTheme="majorHAnsi" w:hAnsiTheme="majorHAnsi"/>
      <w:b/>
      <w:sz w:val="28"/>
    </w:rPr>
  </w:style>
  <w:style w:type="paragraph" w:customStyle="1" w:styleId="Abstractauthors">
    <w:name w:val="Abstract_authors"/>
    <w:basedOn w:val="Normal"/>
    <w:qFormat/>
    <w:rsid w:val="003C5B3C"/>
    <w:rPr>
      <w:lang w:val="de-CH"/>
    </w:rPr>
  </w:style>
  <w:style w:type="paragraph" w:customStyle="1" w:styleId="Abstractaddress">
    <w:name w:val="Abstract_address"/>
    <w:basedOn w:val="Abstractauthors"/>
    <w:qFormat/>
    <w:rsid w:val="003C5B3C"/>
    <w:pPr>
      <w:spacing w:after="0" w:line="240" w:lineRule="auto"/>
    </w:pPr>
    <w:rPr>
      <w:sz w:val="20"/>
      <w:lang w:val="fr-CH"/>
    </w:rPr>
  </w:style>
  <w:style w:type="character" w:styleId="Lienhypertexte">
    <w:name w:val="Hyperlink"/>
    <w:basedOn w:val="Policepardfaut"/>
    <w:uiPriority w:val="99"/>
    <w:unhideWhenUsed/>
    <w:rsid w:val="003E5F49"/>
    <w:rPr>
      <w:color w:val="0563C1" w:themeColor="hyperlink"/>
      <w:u w:val="single"/>
    </w:rPr>
  </w:style>
  <w:style w:type="paragraph" w:customStyle="1" w:styleId="Abstractbodytext">
    <w:name w:val="Abstract_body_text"/>
    <w:basedOn w:val="Abstractaddress"/>
    <w:qFormat/>
    <w:rsid w:val="00C11ECB"/>
    <w:pPr>
      <w:jc w:val="both"/>
    </w:pPr>
    <w:rPr>
      <w:rFonts w:ascii="Times New Roman" w:hAnsi="Times New Roman"/>
      <w:sz w:val="22"/>
    </w:rPr>
  </w:style>
  <w:style w:type="paragraph" w:customStyle="1" w:styleId="Style1">
    <w:name w:val="Style1"/>
    <w:basedOn w:val="Abstractbodytext"/>
    <w:qFormat/>
    <w:rsid w:val="00B9077B"/>
    <w:rPr>
      <w:lang w:val="en-AU"/>
    </w:rPr>
  </w:style>
  <w:style w:type="paragraph" w:customStyle="1" w:styleId="Blankline">
    <w:name w:val="Blank_line"/>
    <w:qFormat/>
    <w:rsid w:val="00B9077B"/>
    <w:pPr>
      <w:spacing w:after="0"/>
    </w:pPr>
    <w:rPr>
      <w:rFonts w:ascii="Arial" w:hAnsi="Arial"/>
      <w:sz w:val="20"/>
    </w:rPr>
  </w:style>
  <w:style w:type="paragraph" w:customStyle="1" w:styleId="Style2">
    <w:name w:val="Style2"/>
    <w:basedOn w:val="Abstractauthors"/>
    <w:qFormat/>
    <w:rsid w:val="003C5B3C"/>
    <w:rPr>
      <w:lang w:val="en-AU"/>
    </w:rPr>
  </w:style>
  <w:style w:type="paragraph" w:customStyle="1" w:styleId="Abstractillustrationandtext">
    <w:name w:val="Abstract_illustration_and_text"/>
    <w:basedOn w:val="Style2"/>
    <w:qFormat/>
    <w:rsid w:val="002E293C"/>
    <w:pPr>
      <w:spacing w:after="0"/>
    </w:pPr>
    <w:rPr>
      <w:sz w:val="20"/>
    </w:rPr>
  </w:style>
  <w:style w:type="paragraph" w:customStyle="1" w:styleId="Abstractreferencetitle">
    <w:name w:val="Abstract_reference_title"/>
    <w:basedOn w:val="Abstractillustrationandtext"/>
    <w:qFormat/>
    <w:rsid w:val="000D73F1"/>
    <w:rPr>
      <w:caps/>
      <w:sz w:val="22"/>
    </w:rPr>
  </w:style>
  <w:style w:type="paragraph" w:customStyle="1" w:styleId="Abstractreference">
    <w:name w:val="Abstract_reference"/>
    <w:basedOn w:val="Abstractbodytext"/>
    <w:qFormat/>
    <w:rsid w:val="000D73F1"/>
    <w:rPr>
      <w:sz w:val="20"/>
    </w:rPr>
  </w:style>
  <w:style w:type="paragraph" w:customStyle="1" w:styleId="Abstractkeywords">
    <w:name w:val="Abstract_keywords"/>
    <w:basedOn w:val="Abstractbodytext"/>
    <w:qFormat/>
    <w:rsid w:val="000D73F1"/>
    <w:pPr>
      <w:spacing w:before="240" w:after="240"/>
    </w:pPr>
  </w:style>
  <w:style w:type="paragraph" w:styleId="Textedebulles">
    <w:name w:val="Balloon Text"/>
    <w:basedOn w:val="Normal"/>
    <w:link w:val="TextedebullesCar"/>
    <w:uiPriority w:val="99"/>
    <w:semiHidden/>
    <w:unhideWhenUsed/>
    <w:rsid w:val="0072469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246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F3CBC-6314-441E-A0BF-3BAED0AAD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2372</Characters>
  <Application>Microsoft Office Word</Application>
  <DocSecurity>0</DocSecurity>
  <Lines>81</Lines>
  <Paragraphs>74</Paragraphs>
  <ScaleCrop>false</ScaleCrop>
  <HeadingPairs>
    <vt:vector size="2" baseType="variant">
      <vt:variant>
        <vt:lpstr>Titre</vt:lpstr>
      </vt:variant>
      <vt:variant>
        <vt:i4>1</vt:i4>
      </vt:variant>
    </vt:vector>
  </HeadingPairs>
  <TitlesOfParts>
    <vt:vector size="1" baseType="lpstr">
      <vt:lpstr/>
    </vt:vector>
  </TitlesOfParts>
  <Company>Université de Neuchâtel</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PERROCHET Léa</dc:creator>
  <cp:keywords/>
  <dc:description/>
  <cp:lastModifiedBy>Mylène RECEVEUR</cp:lastModifiedBy>
  <cp:revision>2</cp:revision>
  <dcterms:created xsi:type="dcterms:W3CDTF">2021-01-19T13:31:00Z</dcterms:created>
  <dcterms:modified xsi:type="dcterms:W3CDTF">2021-01-19T13:31:00Z</dcterms:modified>
</cp:coreProperties>
</file>