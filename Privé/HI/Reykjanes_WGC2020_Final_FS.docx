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CC9D" w14:textId="3EC074DB" w:rsidR="007E6020" w:rsidRPr="00727CD6" w:rsidRDefault="00925CDD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727CD6">
        <w:rPr>
          <w:rFonts w:ascii="Times New Roman" w:hAnsi="Times New Roman" w:cs="Times New Roman"/>
          <w:smallCaps/>
          <w:sz w:val="28"/>
          <w:szCs w:val="28"/>
        </w:rPr>
        <w:t xml:space="preserve">Assessment of Reservoir processes induced by geothermal </w:t>
      </w:r>
      <w:r w:rsidR="00452FDD">
        <w:rPr>
          <w:rFonts w:ascii="Times New Roman" w:hAnsi="Times New Roman" w:cs="Times New Roman"/>
          <w:smallCaps/>
          <w:sz w:val="28"/>
          <w:szCs w:val="28"/>
        </w:rPr>
        <w:t>utilization</w:t>
      </w:r>
      <w:r w:rsidRPr="00727CD6">
        <w:rPr>
          <w:rFonts w:ascii="Times New Roman" w:hAnsi="Times New Roman" w:cs="Times New Roman"/>
          <w:smallCaps/>
          <w:sz w:val="28"/>
          <w:szCs w:val="28"/>
        </w:rPr>
        <w:t xml:space="preserve"> at Reykjanes, SW-Iceland, inferred from interferometric analysis of satellite images and </w:t>
      </w:r>
      <w:proofErr w:type="spellStart"/>
      <w:r w:rsidRPr="00727CD6">
        <w:rPr>
          <w:rFonts w:ascii="Times New Roman" w:hAnsi="Times New Roman" w:cs="Times New Roman"/>
          <w:smallCaps/>
          <w:sz w:val="28"/>
          <w:szCs w:val="28"/>
        </w:rPr>
        <w:t>gnss</w:t>
      </w:r>
      <w:proofErr w:type="spellEnd"/>
      <w:r w:rsidRPr="00727CD6">
        <w:rPr>
          <w:rFonts w:ascii="Times New Roman" w:hAnsi="Times New Roman" w:cs="Times New Roman"/>
          <w:smallCaps/>
          <w:sz w:val="28"/>
          <w:szCs w:val="28"/>
        </w:rPr>
        <w:t xml:space="preserve"> geodesy 2005-2018</w:t>
      </w:r>
    </w:p>
    <w:p w14:paraId="6A086379" w14:textId="77777777" w:rsidR="007E6020" w:rsidRPr="00727CD6" w:rsidRDefault="00925CDD">
      <w:pPr>
        <w:jc w:val="center"/>
        <w:rPr>
          <w:sz w:val="20"/>
          <w:szCs w:val="20"/>
        </w:rPr>
      </w:pPr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Mylene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Receveur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,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Freysteinn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Sigmundsson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, Michelle Parks, Vincent Drouin,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Halldór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Geirsson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,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Sigrún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Hreinsdóttir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, </w:t>
      </w:r>
      <w:proofErr w:type="spellStart"/>
      <w:r w:rsidRPr="00727CD6">
        <w:rPr>
          <w:rFonts w:ascii="Times New Roman" w:hAnsi="Times New Roman" w:cs="Times New Roman"/>
          <w:smallCaps/>
          <w:sz w:val="20"/>
          <w:szCs w:val="20"/>
        </w:rPr>
        <w:t>Ómar</w:t>
      </w:r>
      <w:proofErr w:type="spellEnd"/>
      <w:r w:rsidRPr="00727CD6">
        <w:rPr>
          <w:rFonts w:ascii="Times New Roman" w:hAnsi="Times New Roman" w:cs="Times New Roman"/>
          <w:smallCaps/>
          <w:sz w:val="20"/>
          <w:szCs w:val="20"/>
        </w:rPr>
        <w:t xml:space="preserve"> Sigurdsson</w:t>
      </w:r>
    </w:p>
    <w:p w14:paraId="5EDCFAE3" w14:textId="77777777" w:rsidR="007E6020" w:rsidRPr="00727CD6" w:rsidRDefault="00925CDD">
      <w:pPr>
        <w:spacing w:after="0" w:line="240" w:lineRule="auto"/>
        <w:jc w:val="both"/>
        <w:rPr>
          <w:rFonts w:ascii="Times New Roman" w:hAnsi="Times New Roman" w:cs="Times New Roman"/>
          <w:lang w:val="is-IS"/>
        </w:rPr>
      </w:pPr>
      <w:r w:rsidRPr="00727CD6">
        <w:rPr>
          <w:rFonts w:ascii="Times New Roman" w:hAnsi="Times New Roman" w:cs="Times New Roman"/>
          <w:b/>
          <w:lang w:val="is-IS"/>
        </w:rPr>
        <w:t>Abstract</w:t>
      </w:r>
    </w:p>
    <w:p w14:paraId="5E91BFD0" w14:textId="77777777" w:rsidR="007E6020" w:rsidRPr="00727CD6" w:rsidRDefault="007E6020">
      <w:pPr>
        <w:spacing w:after="0" w:line="240" w:lineRule="auto"/>
        <w:jc w:val="both"/>
        <w:rPr>
          <w:rFonts w:ascii="Times New Roman" w:hAnsi="Times New Roman" w:cs="Times New Roman"/>
          <w:lang w:val="is-IS"/>
        </w:rPr>
      </w:pPr>
    </w:p>
    <w:p w14:paraId="1878773D" w14:textId="33D169B2" w:rsidR="007E6020" w:rsidRPr="00727CD6" w:rsidRDefault="00FA1F25">
      <w:pPr>
        <w:spacing w:after="0" w:line="240" w:lineRule="auto"/>
        <w:jc w:val="both"/>
      </w:pPr>
      <w:r w:rsidRPr="00727CD6">
        <w:rPr>
          <w:rFonts w:ascii="Times New Roman" w:hAnsi="Times New Roman" w:cs="Times New Roman"/>
          <w:lang w:val="is-IS"/>
        </w:rPr>
        <w:t>We study l</w:t>
      </w:r>
      <w:r w:rsidR="00925CDD" w:rsidRPr="00727CD6">
        <w:rPr>
          <w:rFonts w:ascii="Times New Roman" w:hAnsi="Times New Roman" w:cs="Times New Roman"/>
          <w:lang w:val="is-IS"/>
        </w:rPr>
        <w:t xml:space="preserve">ocal deformation induced by geothermal utilization of the high-temperature Reykjanes system, SW-Iceland, </w:t>
      </w:r>
      <w:r w:rsidRPr="00727CD6">
        <w:rPr>
          <w:rFonts w:ascii="Times New Roman" w:hAnsi="Times New Roman" w:cs="Times New Roman"/>
          <w:lang w:val="is-IS"/>
        </w:rPr>
        <w:t xml:space="preserve">since 2006 when </w:t>
      </w:r>
      <w:r w:rsidR="00925CDD" w:rsidRPr="00727CD6">
        <w:rPr>
          <w:rFonts w:ascii="Times New Roman" w:hAnsi="Times New Roman" w:cs="Times New Roman"/>
          <w:lang w:val="is-IS"/>
        </w:rPr>
        <w:t xml:space="preserve">a new </w:t>
      </w:r>
      <w:r w:rsidRPr="00727CD6">
        <w:rPr>
          <w:rFonts w:ascii="Times New Roman" w:hAnsi="Times New Roman" w:cs="Times New Roman"/>
          <w:lang w:val="is-IS"/>
        </w:rPr>
        <w:t xml:space="preserve">100 MWe </w:t>
      </w:r>
      <w:r w:rsidR="00925CDD" w:rsidRPr="00727CD6">
        <w:rPr>
          <w:rFonts w:ascii="Times New Roman" w:hAnsi="Times New Roman" w:cs="Times New Roman"/>
          <w:lang w:val="is-IS"/>
        </w:rPr>
        <w:t xml:space="preserve">power plant </w:t>
      </w:r>
      <w:r w:rsidRPr="00727CD6">
        <w:rPr>
          <w:rFonts w:ascii="Times New Roman" w:hAnsi="Times New Roman" w:cs="Times New Roman"/>
          <w:lang w:val="is-IS"/>
        </w:rPr>
        <w:t>began operation</w:t>
      </w:r>
      <w:r w:rsidR="00925CDD" w:rsidRPr="00727CD6">
        <w:rPr>
          <w:rFonts w:ascii="Times New Roman" w:hAnsi="Times New Roman" w:cs="Times New Roman"/>
          <w:lang w:val="is-IS"/>
        </w:rPr>
        <w:t>. Using interferometric analyses of synthetic aperture radar (InSAR) images</w:t>
      </w:r>
      <w:r w:rsidR="00727CD6" w:rsidRPr="00727CD6">
        <w:rPr>
          <w:rFonts w:ascii="Times New Roman" w:hAnsi="Times New Roman" w:cs="Times New Roman"/>
          <w:lang w:val="is-IS"/>
        </w:rPr>
        <w:t xml:space="preserve"> </w:t>
      </w:r>
      <w:r w:rsidR="00925CDD" w:rsidRPr="00727CD6">
        <w:rPr>
          <w:rFonts w:ascii="Times New Roman" w:hAnsi="Times New Roman" w:cs="Times New Roman"/>
          <w:lang w:val="is-IS"/>
        </w:rPr>
        <w:t xml:space="preserve">acquired by the Envisat, TerraSAR-X and Sentinel-1 satellites, time series of deformation have been determined for the 2005-2008, 2009-2016 and 2015-2018 time periods, respectively, </w:t>
      </w:r>
      <w:del w:id="0" w:author="Freysteinn Sigmundsson" w:date="2019-01-30T15:00:00Z">
        <w:r w:rsidR="00925CDD" w:rsidRPr="00727CD6" w:rsidDel="002E1650">
          <w:rPr>
            <w:rFonts w:ascii="Times New Roman" w:hAnsi="Times New Roman" w:cs="Times New Roman"/>
            <w:lang w:val="is-IS"/>
          </w:rPr>
          <w:delText xml:space="preserve">supported </w:delText>
        </w:r>
      </w:del>
      <w:ins w:id="1" w:author="Freysteinn Sigmundsson" w:date="2019-01-30T15:00:00Z">
        <w:r w:rsidR="002E1650">
          <w:rPr>
            <w:rFonts w:ascii="Times New Roman" w:hAnsi="Times New Roman" w:cs="Times New Roman"/>
            <w:lang w:val="is-IS"/>
          </w:rPr>
          <w:t>complemented</w:t>
        </w:r>
        <w:r w:rsidR="002E1650" w:rsidRPr="00727CD6">
          <w:rPr>
            <w:rFonts w:ascii="Times New Roman" w:hAnsi="Times New Roman" w:cs="Times New Roman"/>
            <w:lang w:val="is-IS"/>
          </w:rPr>
          <w:t xml:space="preserve"> </w:t>
        </w:r>
      </w:ins>
      <w:r w:rsidR="00925CDD" w:rsidRPr="00727CD6">
        <w:rPr>
          <w:rFonts w:ascii="Times New Roman" w:hAnsi="Times New Roman" w:cs="Times New Roman"/>
          <w:lang w:val="is-IS"/>
        </w:rPr>
        <w:t xml:space="preserve">by Global Naviation and Satellite System (GNSS) data. </w:t>
      </w:r>
    </w:p>
    <w:p w14:paraId="60832F7B" w14:textId="03D08EBC" w:rsidR="007E6020" w:rsidRPr="00727CD6" w:rsidRDefault="00925CDD">
      <w:pPr>
        <w:spacing w:after="0" w:line="240" w:lineRule="auto"/>
        <w:jc w:val="both"/>
      </w:pPr>
      <w:r w:rsidRPr="00727CD6">
        <w:rPr>
          <w:rFonts w:ascii="Times New Roman" w:hAnsi="Times New Roman" w:cs="Times New Roman"/>
          <w:lang w:val="is-IS"/>
        </w:rPr>
        <w:t xml:space="preserve">Surface displacements above the geothermal reservoir have been estimated from InSAR data at coherent pixels. </w:t>
      </w:r>
      <w:r w:rsidRPr="00727CD6">
        <w:rPr>
          <w:rFonts w:ascii="Times New Roman" w:hAnsi="Times New Roman" w:cs="Times New Roman"/>
        </w:rPr>
        <w:t>Time-series of range change in the satellite line-of-sight (LOS) indicate a continuous deflation, with the highest rate observed for the 2005-2008 study period, where the main deformation area (about 4 km long by 2.5 km wide) is aligned along the Reykjanes fissure swarm</w:t>
      </w:r>
      <w:ins w:id="2" w:author="Freysteinn Sigmundsson" w:date="2019-01-30T15:01:00Z">
        <w:r w:rsidR="002E1650">
          <w:rPr>
            <w:rFonts w:ascii="Times New Roman" w:hAnsi="Times New Roman" w:cs="Times New Roman"/>
          </w:rPr>
          <w:t>,</w:t>
        </w:r>
      </w:ins>
      <w:bookmarkStart w:id="3" w:name="_GoBack"/>
      <w:bookmarkEnd w:id="3"/>
      <w:r w:rsidRPr="00727CD6">
        <w:rPr>
          <w:rFonts w:ascii="Times New Roman" w:hAnsi="Times New Roman" w:cs="Times New Roman"/>
        </w:rPr>
        <w:t xml:space="preserve"> in the vicinity of the power plant. From 2009, the deformation zone</w:t>
      </w:r>
      <w:r w:rsidRPr="00727CD6">
        <w:rPr>
          <w:rFonts w:ascii="Times New Roman" w:hAnsi="Times New Roman" w:cs="Times New Roman"/>
          <w:lang w:val="is-IS"/>
        </w:rPr>
        <w:t xml:space="preserve"> narrowed to a 2-km wide circular subsidence bowl centered on the well field. </w:t>
      </w:r>
      <w:r w:rsidR="00FA1F25" w:rsidRPr="00727CD6">
        <w:rPr>
          <w:rFonts w:ascii="Times New Roman" w:hAnsi="Times New Roman" w:cs="Times New Roman"/>
          <w:lang w:val="is-IS"/>
        </w:rPr>
        <w:t>Maps of a</w:t>
      </w:r>
      <w:r w:rsidRPr="00727CD6">
        <w:rPr>
          <w:rFonts w:ascii="Times New Roman" w:hAnsi="Times New Roman" w:cs="Times New Roman"/>
          <w:lang w:val="is-IS"/>
        </w:rPr>
        <w:t>pproximate ve</w:t>
      </w:r>
      <w:proofErr w:type="spellStart"/>
      <w:r w:rsidRPr="00727CD6">
        <w:rPr>
          <w:rFonts w:ascii="Times New Roman" w:hAnsi="Times New Roman" w:cs="Times New Roman"/>
        </w:rPr>
        <w:t>rtical</w:t>
      </w:r>
      <w:proofErr w:type="spellEnd"/>
      <w:r w:rsidRPr="00727CD6">
        <w:rPr>
          <w:rFonts w:ascii="Times New Roman" w:hAnsi="Times New Roman" w:cs="Times New Roman"/>
        </w:rPr>
        <w:t xml:space="preserve"> and east displacement rates were inferred for each time period</w:t>
      </w:r>
      <w:r w:rsidR="00FA1F25" w:rsidRPr="00727CD6">
        <w:rPr>
          <w:rFonts w:ascii="Times New Roman" w:hAnsi="Times New Roman" w:cs="Times New Roman"/>
        </w:rPr>
        <w:t xml:space="preserve"> from the </w:t>
      </w:r>
      <w:proofErr w:type="spellStart"/>
      <w:r w:rsidR="00FA1F25" w:rsidRPr="00727CD6">
        <w:rPr>
          <w:rFonts w:ascii="Times New Roman" w:hAnsi="Times New Roman" w:cs="Times New Roman"/>
        </w:rPr>
        <w:t>InSAR</w:t>
      </w:r>
      <w:proofErr w:type="spellEnd"/>
      <w:r w:rsidR="00FA1F25" w:rsidRPr="00727CD6">
        <w:rPr>
          <w:rFonts w:ascii="Times New Roman" w:hAnsi="Times New Roman" w:cs="Times New Roman"/>
        </w:rPr>
        <w:t xml:space="preserve"> data. A </w:t>
      </w:r>
      <w:r w:rsidRPr="00727CD6">
        <w:rPr>
          <w:rFonts w:ascii="Times New Roman" w:hAnsi="Times New Roman" w:cs="Times New Roman"/>
        </w:rPr>
        <w:t>total subsidence of about 285 mm together with horizontal contraction towards the centre of deflation of up to about 210 mm were calculated for the 2006-2017 period.</w:t>
      </w:r>
    </w:p>
    <w:p w14:paraId="23C17719" w14:textId="6859D12A" w:rsidR="007E6020" w:rsidRPr="00727CD6" w:rsidRDefault="00925CDD">
      <w:pPr>
        <w:spacing w:after="0" w:line="240" w:lineRule="auto"/>
        <w:jc w:val="both"/>
      </w:pPr>
      <w:r w:rsidRPr="00727CD6">
        <w:rPr>
          <w:rFonts w:ascii="Times New Roman" w:hAnsi="Times New Roman" w:cs="Times New Roman"/>
          <w:lang w:val="is-IS"/>
        </w:rPr>
        <w:t xml:space="preserve">The average ascending and descending LOS velocities, derived at coherent pixels from each time series, are used to invert for the characteristics of the deformation source, modeling the reservoir as a body of simple geometry within an elastic half space. In the </w:t>
      </w:r>
      <w:bookmarkStart w:id="4" w:name="__DdeLink__365_1221160646"/>
      <w:r w:rsidRPr="00727CD6">
        <w:rPr>
          <w:rFonts w:ascii="Times New Roman" w:hAnsi="Times New Roman" w:cs="Times New Roman"/>
          <w:lang w:val="is-IS"/>
        </w:rPr>
        <w:t>2005–2008 period,</w:t>
      </w:r>
      <w:bookmarkEnd w:id="4"/>
      <w:r w:rsidRPr="00727CD6">
        <w:rPr>
          <w:rFonts w:ascii="Times New Roman" w:hAnsi="Times New Roman" w:cs="Times New Roman"/>
          <w:lang w:val="is-IS"/>
        </w:rPr>
        <w:t xml:space="preserve"> the best fitting model is obtained for a near-horizontal ellipsoidal source at about 2.2 km depth</w:t>
      </w:r>
      <w:r w:rsidR="00FA1F25" w:rsidRPr="00727CD6">
        <w:rPr>
          <w:rFonts w:ascii="Times New Roman" w:hAnsi="Times New Roman" w:cs="Times New Roman"/>
          <w:lang w:val="is-IS"/>
        </w:rPr>
        <w:t>,</w:t>
      </w:r>
      <w:r w:rsidRPr="00727CD6">
        <w:rPr>
          <w:rFonts w:ascii="Times New Roman" w:hAnsi="Times New Roman" w:cs="Times New Roman"/>
          <w:lang w:val="is-IS"/>
        </w:rPr>
        <w:t xml:space="preserve"> contracting at a rate of −7.3×10</w:t>
      </w:r>
      <w:r w:rsidRPr="00727CD6">
        <w:rPr>
          <w:rFonts w:ascii="Times New Roman" w:hAnsi="Times New Roman" w:cs="Times New Roman"/>
          <w:vertAlign w:val="superscript"/>
          <w:lang w:val="is-IS"/>
        </w:rPr>
        <w:t>5</w:t>
      </w:r>
      <w:r w:rsidRPr="00727CD6">
        <w:rPr>
          <w:rFonts w:ascii="Times New Roman" w:hAnsi="Times New Roman" w:cs="Times New Roman"/>
          <w:lang w:val="is-IS"/>
        </w:rPr>
        <w:t xml:space="preserve"> m</w:t>
      </w:r>
      <w:r w:rsidRPr="00727CD6">
        <w:rPr>
          <w:rFonts w:ascii="Times New Roman" w:hAnsi="Times New Roman" w:cs="Times New Roman"/>
          <w:vertAlign w:val="superscript"/>
          <w:lang w:val="is-IS"/>
        </w:rPr>
        <w:t>3</w:t>
      </w:r>
      <w:r w:rsidRPr="00727CD6">
        <w:rPr>
          <w:rFonts w:ascii="Times New Roman" w:hAnsi="Times New Roman" w:cs="Times New Roman"/>
          <w:lang w:val="is-IS"/>
        </w:rPr>
        <w:t>yr</w:t>
      </w:r>
      <w:r w:rsidRPr="00727CD6">
        <w:rPr>
          <w:rFonts w:ascii="Times New Roman" w:hAnsi="Times New Roman" w:cs="Times New Roman"/>
          <w:vertAlign w:val="superscript"/>
          <w:lang w:val="is-IS"/>
        </w:rPr>
        <w:t>−1</w:t>
      </w:r>
      <w:r w:rsidRPr="00727CD6">
        <w:rPr>
          <w:rFonts w:ascii="Times New Roman" w:hAnsi="Times New Roman" w:cs="Times New Roman"/>
          <w:lang w:val="is-IS"/>
        </w:rPr>
        <w:t xml:space="preserve">. Modeling results for the </w:t>
      </w:r>
      <w:r w:rsidRPr="00727CD6">
        <w:rPr>
          <w:rFonts w:ascii="Times New Roman" w:hAnsi="Times New Roman" w:cs="Times New Roman"/>
        </w:rPr>
        <w:t>periods 2009–2016 and 2015-2017 indicate a decrease in the rate of volume change down to −1.5×10</w:t>
      </w:r>
      <w:r w:rsidRPr="00727CD6">
        <w:rPr>
          <w:rFonts w:ascii="Times New Roman" w:hAnsi="Times New Roman" w:cs="Times New Roman"/>
          <w:vertAlign w:val="superscript"/>
        </w:rPr>
        <w:t>5</w:t>
      </w:r>
      <w:r w:rsidRPr="00727CD6">
        <w:rPr>
          <w:rFonts w:ascii="Times New Roman" w:hAnsi="Times New Roman" w:cs="Times New Roman"/>
        </w:rPr>
        <w:t xml:space="preserve"> m</w:t>
      </w:r>
      <w:r w:rsidRPr="00727CD6">
        <w:rPr>
          <w:rFonts w:ascii="Times New Roman" w:hAnsi="Times New Roman" w:cs="Times New Roman"/>
          <w:vertAlign w:val="superscript"/>
        </w:rPr>
        <w:t>3</w:t>
      </w:r>
      <w:r w:rsidRPr="00727CD6">
        <w:rPr>
          <w:rFonts w:ascii="Times New Roman" w:hAnsi="Times New Roman" w:cs="Times New Roman"/>
        </w:rPr>
        <w:t>yr</w:t>
      </w:r>
      <w:r w:rsidRPr="00727CD6">
        <w:rPr>
          <w:rFonts w:ascii="Times New Roman" w:hAnsi="Times New Roman" w:cs="Times New Roman"/>
          <w:vertAlign w:val="superscript"/>
        </w:rPr>
        <w:t>−1</w:t>
      </w:r>
      <w:r w:rsidRPr="00727CD6">
        <w:rPr>
          <w:rFonts w:ascii="Times New Roman" w:hAnsi="Times New Roman" w:cs="Times New Roman"/>
        </w:rPr>
        <w:t xml:space="preserve"> and −0.9×10</w:t>
      </w:r>
      <w:r w:rsidRPr="00727CD6">
        <w:rPr>
          <w:rFonts w:ascii="Times New Roman" w:hAnsi="Times New Roman" w:cs="Times New Roman"/>
          <w:vertAlign w:val="superscript"/>
        </w:rPr>
        <w:t>5</w:t>
      </w:r>
      <w:r w:rsidRPr="00727CD6">
        <w:rPr>
          <w:rFonts w:ascii="Times New Roman" w:hAnsi="Times New Roman" w:cs="Times New Roman"/>
        </w:rPr>
        <w:t xml:space="preserve"> m</w:t>
      </w:r>
      <w:r w:rsidRPr="00727CD6">
        <w:rPr>
          <w:rFonts w:ascii="Times New Roman" w:hAnsi="Times New Roman" w:cs="Times New Roman"/>
          <w:vertAlign w:val="superscript"/>
        </w:rPr>
        <w:t>3</w:t>
      </w:r>
      <w:r w:rsidRPr="00727CD6">
        <w:rPr>
          <w:rFonts w:ascii="Times New Roman" w:hAnsi="Times New Roman" w:cs="Times New Roman"/>
        </w:rPr>
        <w:t>yr</w:t>
      </w:r>
      <w:r w:rsidRPr="00727CD6">
        <w:rPr>
          <w:rFonts w:ascii="Times New Roman" w:hAnsi="Times New Roman" w:cs="Times New Roman"/>
          <w:vertAlign w:val="superscript"/>
        </w:rPr>
        <w:t>−1</w:t>
      </w:r>
      <w:r w:rsidRPr="00727CD6">
        <w:rPr>
          <w:rFonts w:ascii="Times New Roman" w:hAnsi="Times New Roman" w:cs="Times New Roman"/>
        </w:rPr>
        <w:t xml:space="preserve">, respectively, for a best-fitting point pressure source situated at about 1-km depth. </w:t>
      </w:r>
    </w:p>
    <w:p w14:paraId="5002C5C2" w14:textId="77777777" w:rsidR="007E6020" w:rsidRPr="00727CD6" w:rsidRDefault="00925CDD">
      <w:pPr>
        <w:spacing w:after="0" w:line="240" w:lineRule="auto"/>
        <w:jc w:val="both"/>
      </w:pPr>
      <w:r w:rsidRPr="00727CD6">
        <w:rPr>
          <w:rFonts w:ascii="Times New Roman" w:hAnsi="Times New Roman" w:cs="Times New Roman"/>
          <w:lang w:val="is-IS"/>
        </w:rPr>
        <w:t xml:space="preserve">Similarities were found between the pattern of the decline in the modeled rate of volume change and the rate of pressure drop measured in observation wells at 1625 m.b.s.l., </w:t>
      </w:r>
      <w:r w:rsidRPr="00727CD6">
        <w:rPr>
          <w:rFonts w:ascii="Times New Roman" w:hAnsi="Times New Roman" w:cs="Times New Roman"/>
          <w:color w:val="000000"/>
          <w:lang w:val="en-NZ"/>
        </w:rPr>
        <w:t xml:space="preserve">until the end of 2015. From 2015, minor pressure increase was however reported at that depth, while a continued pressure decline together with cooling were measured between 2009 and 2017 at 925 m </w:t>
      </w:r>
      <w:proofErr w:type="spellStart"/>
      <w:r w:rsidRPr="00727CD6">
        <w:rPr>
          <w:rFonts w:ascii="Times New Roman" w:hAnsi="Times New Roman" w:cs="Times New Roman"/>
          <w:color w:val="000000"/>
          <w:lang w:val="en-NZ"/>
        </w:rPr>
        <w:t>b.s.l</w:t>
      </w:r>
      <w:proofErr w:type="spellEnd"/>
      <w:r w:rsidRPr="00727CD6">
        <w:rPr>
          <w:rFonts w:ascii="Times New Roman" w:hAnsi="Times New Roman" w:cs="Times New Roman"/>
          <w:color w:val="000000"/>
          <w:lang w:val="en-NZ"/>
        </w:rPr>
        <w:t xml:space="preserve">. </w:t>
      </w:r>
      <w:r w:rsidRPr="00727CD6">
        <w:rPr>
          <w:rFonts w:ascii="Times New Roman" w:hAnsi="Times New Roman" w:cs="Times New Roman"/>
          <w:color w:val="000000"/>
          <w:lang w:val="is-IS"/>
        </w:rPr>
        <w:t xml:space="preserve">Using production data as well as an analysis of the reservoir structure and of the rock properties, we find that the shallow deformation modeled since 2009 can be </w:t>
      </w:r>
      <w:r w:rsidRPr="00727CD6">
        <w:rPr>
          <w:rFonts w:ascii="Times New Roman" w:hAnsi="Times New Roman" w:cs="Times New Roman"/>
          <w:lang w:val="is-IS"/>
        </w:rPr>
        <w:t xml:space="preserve">attributed to a combination of compaction under pressure decrease and thermal contraction of the rocks within or near a steam cap. This steam cap was formed in the topmost part of the reservoir (800–1200 m depth) in response to a sudden 3 MPa pressure drop associated to high rates of fluid extraction within the two-three first years of production. </w:t>
      </w:r>
    </w:p>
    <w:p w14:paraId="0D99FFD7" w14:textId="08E3EA98" w:rsidR="007E6020" w:rsidRPr="00727CD6" w:rsidRDefault="00925CDD">
      <w:pPr>
        <w:spacing w:after="0" w:line="240" w:lineRule="auto"/>
        <w:jc w:val="both"/>
      </w:pPr>
      <w:bookmarkStart w:id="5" w:name="__DdeLink__377_1221160646"/>
      <w:r w:rsidRPr="00727CD6">
        <w:rPr>
          <w:rFonts w:ascii="Times New Roman" w:hAnsi="Times New Roman" w:cs="Times New Roman"/>
          <w:lang w:val="is-IS"/>
        </w:rPr>
        <w:t>The use of in-situ pressure/temperature measurements</w:t>
      </w:r>
      <w:r w:rsidR="00FA1F25" w:rsidRPr="00727CD6">
        <w:rPr>
          <w:rFonts w:ascii="Times New Roman" w:hAnsi="Times New Roman" w:cs="Times New Roman"/>
          <w:lang w:val="is-IS"/>
        </w:rPr>
        <w:t xml:space="preserve"> combined with ground deformation inferred from</w:t>
      </w:r>
      <w:r w:rsidRPr="00727CD6">
        <w:rPr>
          <w:rFonts w:ascii="Times New Roman" w:hAnsi="Times New Roman" w:cs="Times New Roman"/>
          <w:lang w:val="is-IS"/>
        </w:rPr>
        <w:t xml:space="preserve"> InSAR </w:t>
      </w:r>
      <w:r w:rsidR="00FA1F25" w:rsidRPr="00727CD6">
        <w:rPr>
          <w:rFonts w:ascii="Times New Roman" w:hAnsi="Times New Roman" w:cs="Times New Roman"/>
          <w:lang w:val="is-IS"/>
        </w:rPr>
        <w:t>and GNSS observations</w:t>
      </w:r>
      <w:r w:rsidRPr="00727CD6">
        <w:rPr>
          <w:rFonts w:ascii="Times New Roman" w:hAnsi="Times New Roman" w:cs="Times New Roman"/>
          <w:lang w:val="is-IS"/>
        </w:rPr>
        <w:t xml:space="preserve"> </w:t>
      </w:r>
      <w:r w:rsidR="00FA1F25" w:rsidRPr="00727CD6">
        <w:rPr>
          <w:rFonts w:ascii="Times New Roman" w:hAnsi="Times New Roman" w:cs="Times New Roman"/>
          <w:lang w:val="is-IS"/>
        </w:rPr>
        <w:t>provides</w:t>
      </w:r>
      <w:r w:rsidRPr="00727CD6">
        <w:rPr>
          <w:rFonts w:ascii="Times New Roman" w:hAnsi="Times New Roman" w:cs="Times New Roman"/>
          <w:lang w:val="is-IS"/>
        </w:rPr>
        <w:t xml:space="preserve"> valuable opportunities to monitor </w:t>
      </w:r>
      <w:r w:rsidR="00F20923">
        <w:rPr>
          <w:rFonts w:ascii="Times New Roman" w:hAnsi="Times New Roman" w:cs="Times New Roman"/>
          <w:lang w:val="is-IS"/>
        </w:rPr>
        <w:t xml:space="preserve">the </w:t>
      </w:r>
      <w:r w:rsidR="003D473C" w:rsidRPr="00727CD6">
        <w:rPr>
          <w:rFonts w:ascii="Times New Roman" w:hAnsi="Times New Roman" w:cs="Times New Roman"/>
          <w:lang w:val="is-IS"/>
        </w:rPr>
        <w:t>detailed</w:t>
      </w:r>
      <w:r w:rsidRPr="00727CD6">
        <w:rPr>
          <w:rFonts w:ascii="Times New Roman" w:hAnsi="Times New Roman" w:cs="Times New Roman"/>
          <w:lang w:val="is-IS"/>
        </w:rPr>
        <w:t xml:space="preserve"> response of the Reykjanes reservoir to new production and reinjection strategies.</w:t>
      </w:r>
      <w:bookmarkEnd w:id="5"/>
    </w:p>
    <w:sectPr w:rsidR="007E6020" w:rsidRPr="00727CD6">
      <w:footerReference w:type="default" r:id="rId6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122C7" w14:textId="77777777" w:rsidR="000F4F03" w:rsidRDefault="000F4F03">
      <w:pPr>
        <w:spacing w:after="0" w:line="240" w:lineRule="auto"/>
      </w:pPr>
      <w:r>
        <w:separator/>
      </w:r>
    </w:p>
  </w:endnote>
  <w:endnote w:type="continuationSeparator" w:id="0">
    <w:p w14:paraId="2CEF530E" w14:textId="77777777" w:rsidR="000F4F03" w:rsidRDefault="000F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2EF7E" w14:textId="77777777" w:rsidR="007E6020" w:rsidRDefault="007E602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D316" w14:textId="77777777" w:rsidR="000F4F03" w:rsidRDefault="000F4F03">
      <w:pPr>
        <w:spacing w:after="0" w:line="240" w:lineRule="auto"/>
      </w:pPr>
      <w:r>
        <w:separator/>
      </w:r>
    </w:p>
  </w:footnote>
  <w:footnote w:type="continuationSeparator" w:id="0">
    <w:p w14:paraId="22E9F73F" w14:textId="77777777" w:rsidR="000F4F03" w:rsidRDefault="000F4F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eysteinn Sigmundsson">
    <w15:presenceInfo w15:providerId="AD" w15:userId="S::fs@hi.is::48f8f688-639f-43c3-9172-bcea2038a1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20"/>
    <w:rsid w:val="000F4F03"/>
    <w:rsid w:val="002E1650"/>
    <w:rsid w:val="003D473C"/>
    <w:rsid w:val="00452FDD"/>
    <w:rsid w:val="00727CD6"/>
    <w:rsid w:val="007E6020"/>
    <w:rsid w:val="00925CDD"/>
    <w:rsid w:val="00C025DD"/>
    <w:rsid w:val="00DA4298"/>
    <w:rsid w:val="00F20923"/>
    <w:rsid w:val="00F90E5F"/>
    <w:rsid w:val="00FA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48504"/>
  <w15:docId w15:val="{3D1125D7-7250-2548-A789-D240AA8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397"/>
    <w:pPr>
      <w:spacing w:after="160" w:line="259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7397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A7397"/>
    <w:rPr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A739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739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F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525</Words>
  <Characters>2923</Characters>
  <Application>Microsoft Office Word</Application>
  <DocSecurity>0</DocSecurity>
  <Lines>40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Canterbury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Mylene Receveur</dc:creator>
  <dc:description/>
  <cp:lastModifiedBy>Freysteinn Sigmundsson</cp:lastModifiedBy>
  <cp:revision>4</cp:revision>
  <dcterms:created xsi:type="dcterms:W3CDTF">2019-01-30T07:09:00Z</dcterms:created>
  <dcterms:modified xsi:type="dcterms:W3CDTF">2019-01-30T15:02:00Z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Canterbury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